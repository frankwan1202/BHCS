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02F" w:rsidRPr="002B14B6" w:rsidRDefault="00F8702F" w:rsidP="00F8702F">
      <w:pPr>
        <w:ind w:firstLineChars="1500" w:firstLine="6600"/>
        <w:jc w:val="center"/>
        <w:outlineLvl w:val="1"/>
        <w:rPr>
          <w:ins w:id="0" w:author="PC" w:date="2017-03-24T09:07:00Z"/>
          <w:rFonts w:hint="eastAsia"/>
          <w:sz w:val="44"/>
          <w:u w:val="single"/>
        </w:rPr>
      </w:pPr>
    </w:p>
    <w:p w:rsidR="00F8702F" w:rsidRPr="002B14B6" w:rsidRDefault="00F8702F" w:rsidP="00F8702F">
      <w:pPr>
        <w:rPr>
          <w:ins w:id="1" w:author="PC" w:date="2017-03-29T13:30:00Z"/>
          <w:rFonts w:hint="eastAsia"/>
          <w:sz w:val="28"/>
          <w:szCs w:val="28"/>
        </w:rPr>
      </w:pPr>
      <w:ins w:id="2" w:author="lenovo" w:date="2017-03-23T19:05:00Z">
        <w:r w:rsidRPr="002B14B6">
          <w:rPr>
            <w:rFonts w:hint="eastAsia"/>
            <w:sz w:val="44"/>
          </w:rPr>
          <w:t>附件：</w:t>
        </w:r>
      </w:ins>
    </w:p>
    <w:p w:rsidR="00F8702F" w:rsidRPr="002B14B6" w:rsidRDefault="00F8702F" w:rsidP="00F8702F">
      <w:pPr>
        <w:rPr>
          <w:ins w:id="3" w:author="PC" w:date="2017-03-24T09:10:00Z"/>
          <w:rFonts w:hint="eastAsia"/>
        </w:rPr>
      </w:pPr>
      <w:ins w:id="4" w:author="PC" w:date="2017-03-24T09:10:00Z">
        <w:r w:rsidRPr="002B14B6">
          <w:rPr>
            <w:rFonts w:hint="eastAsia"/>
            <w:b/>
            <w:szCs w:val="21"/>
          </w:rPr>
          <w:t>招标产品</w:t>
        </w:r>
      </w:ins>
      <w:ins w:id="5" w:author="PC" w:date="2017-03-24T09:13:00Z">
        <w:r w:rsidRPr="002B14B6">
          <w:rPr>
            <w:rFonts w:hint="eastAsia"/>
            <w:b/>
            <w:szCs w:val="21"/>
          </w:rPr>
          <w:t>：</w:t>
        </w:r>
      </w:ins>
    </w:p>
    <w:tbl>
      <w:tblPr>
        <w:tblpPr w:leftFromText="180" w:rightFromText="180" w:vertAnchor="page" w:horzAnchor="margin" w:tblpY="3301"/>
        <w:tblOverlap w:val="neve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6"/>
        <w:gridCol w:w="3744"/>
        <w:gridCol w:w="848"/>
        <w:gridCol w:w="1008"/>
        <w:gridCol w:w="1737"/>
      </w:tblGrid>
      <w:tr w:rsidR="00F8702F" w:rsidRPr="002B14B6" w:rsidTr="005B2923">
        <w:tblPrEx>
          <w:tblCellMar>
            <w:top w:w="0" w:type="dxa"/>
            <w:bottom w:w="0" w:type="dxa"/>
          </w:tblCellMar>
        </w:tblPrEx>
        <w:trPr>
          <w:trHeight w:val="673"/>
          <w:ins w:id="6" w:author="PC" w:date="2017-03-29T13:30:00Z"/>
        </w:trPr>
        <w:tc>
          <w:tcPr>
            <w:tcW w:w="691" w:type="pct"/>
            <w:vAlign w:val="center"/>
          </w:tcPr>
          <w:p w:rsidR="00F8702F" w:rsidRPr="002B14B6" w:rsidRDefault="00F8702F" w:rsidP="005B2923">
            <w:pPr>
              <w:jc w:val="center"/>
              <w:rPr>
                <w:ins w:id="7" w:author="PC" w:date="2017-03-29T13:30:00Z"/>
                <w:rFonts w:hint="eastAsia"/>
                <w:b/>
                <w:bCs/>
                <w:szCs w:val="21"/>
              </w:rPr>
            </w:pPr>
            <w:ins w:id="8" w:author="PC" w:date="2017-03-29T13:30:00Z">
              <w:r w:rsidRPr="002B14B6">
                <w:rPr>
                  <w:rFonts w:hint="eastAsia"/>
                  <w:b/>
                  <w:bCs/>
                  <w:szCs w:val="21"/>
                </w:rPr>
                <w:t>序号</w:t>
              </w:r>
            </w:ins>
          </w:p>
        </w:tc>
        <w:tc>
          <w:tcPr>
            <w:tcW w:w="2199" w:type="pct"/>
            <w:vAlign w:val="center"/>
          </w:tcPr>
          <w:p w:rsidR="00F8702F" w:rsidRPr="002B14B6" w:rsidRDefault="00F8702F" w:rsidP="005B2923">
            <w:pPr>
              <w:jc w:val="center"/>
              <w:rPr>
                <w:ins w:id="9" w:author="PC" w:date="2017-03-29T13:30:00Z"/>
                <w:rFonts w:hint="eastAsia"/>
                <w:b/>
                <w:bCs/>
                <w:szCs w:val="21"/>
              </w:rPr>
            </w:pPr>
            <w:ins w:id="10" w:author="PC" w:date="2017-03-29T13:30:00Z">
              <w:r w:rsidRPr="002B14B6">
                <w:rPr>
                  <w:rFonts w:hint="eastAsia"/>
                  <w:b/>
                  <w:bCs/>
                  <w:szCs w:val="21"/>
                </w:rPr>
                <w:t>需求内容</w:t>
              </w:r>
            </w:ins>
          </w:p>
        </w:tc>
        <w:tc>
          <w:tcPr>
            <w:tcW w:w="498" w:type="pct"/>
            <w:vAlign w:val="center"/>
          </w:tcPr>
          <w:p w:rsidR="00F8702F" w:rsidRPr="002B14B6" w:rsidRDefault="00F8702F" w:rsidP="005B2923">
            <w:pPr>
              <w:jc w:val="center"/>
              <w:rPr>
                <w:ins w:id="11" w:author="PC" w:date="2017-03-29T13:30:00Z"/>
                <w:rFonts w:hint="eastAsia"/>
                <w:b/>
                <w:bCs/>
                <w:szCs w:val="21"/>
              </w:rPr>
            </w:pPr>
            <w:ins w:id="12" w:author="PC" w:date="2017-03-29T13:30:00Z">
              <w:r w:rsidRPr="002B14B6">
                <w:rPr>
                  <w:rFonts w:hint="eastAsia"/>
                  <w:b/>
                  <w:bCs/>
                  <w:szCs w:val="21"/>
                </w:rPr>
                <w:t>数量</w:t>
              </w:r>
            </w:ins>
          </w:p>
        </w:tc>
        <w:tc>
          <w:tcPr>
            <w:tcW w:w="592" w:type="pct"/>
            <w:vAlign w:val="center"/>
          </w:tcPr>
          <w:p w:rsidR="00F8702F" w:rsidRPr="002B14B6" w:rsidRDefault="00F8702F" w:rsidP="005B2923">
            <w:pPr>
              <w:jc w:val="center"/>
              <w:rPr>
                <w:ins w:id="13" w:author="PC" w:date="2017-03-29T13:30:00Z"/>
                <w:rFonts w:hint="eastAsia"/>
                <w:b/>
                <w:bCs/>
                <w:szCs w:val="21"/>
              </w:rPr>
            </w:pPr>
            <w:ins w:id="14" w:author="PC" w:date="2017-03-29T13:30:00Z">
              <w:r w:rsidRPr="002B14B6">
                <w:rPr>
                  <w:rFonts w:hint="eastAsia"/>
                  <w:b/>
                  <w:bCs/>
                  <w:szCs w:val="21"/>
                </w:rPr>
                <w:t>单位</w:t>
              </w:r>
            </w:ins>
          </w:p>
        </w:tc>
        <w:tc>
          <w:tcPr>
            <w:tcW w:w="1020" w:type="pct"/>
            <w:vAlign w:val="center"/>
          </w:tcPr>
          <w:p w:rsidR="00F8702F" w:rsidRPr="002B14B6" w:rsidRDefault="00F8702F" w:rsidP="005B2923">
            <w:pPr>
              <w:jc w:val="center"/>
              <w:rPr>
                <w:ins w:id="15" w:author="PC" w:date="2017-03-29T13:30:00Z"/>
                <w:rFonts w:hint="eastAsia"/>
                <w:b/>
                <w:bCs/>
                <w:szCs w:val="21"/>
              </w:rPr>
            </w:pPr>
            <w:ins w:id="16" w:author="PC" w:date="2017-03-29T13:30:00Z">
              <w:r w:rsidRPr="002B14B6">
                <w:rPr>
                  <w:rFonts w:hint="eastAsia"/>
                  <w:b/>
                  <w:bCs/>
                  <w:szCs w:val="21"/>
                </w:rPr>
                <w:t>备注</w:t>
              </w:r>
            </w:ins>
          </w:p>
        </w:tc>
      </w:tr>
      <w:tr w:rsidR="00F8702F" w:rsidRPr="002B14B6" w:rsidTr="005B2923">
        <w:tblPrEx>
          <w:tblCellMar>
            <w:top w:w="0" w:type="dxa"/>
            <w:bottom w:w="0" w:type="dxa"/>
          </w:tblCellMar>
        </w:tblPrEx>
        <w:trPr>
          <w:trHeight w:val="673"/>
          <w:ins w:id="17" w:author="PC" w:date="2017-03-29T13:30:00Z"/>
        </w:trPr>
        <w:tc>
          <w:tcPr>
            <w:tcW w:w="691" w:type="pct"/>
            <w:vAlign w:val="center"/>
          </w:tcPr>
          <w:p w:rsidR="00F8702F" w:rsidRPr="002B14B6" w:rsidRDefault="00F8702F" w:rsidP="005B2923">
            <w:pPr>
              <w:jc w:val="center"/>
              <w:rPr>
                <w:ins w:id="18" w:author="PC" w:date="2017-03-29T13:30:00Z"/>
                <w:rFonts w:hint="eastAsia"/>
                <w:bCs/>
                <w:szCs w:val="21"/>
              </w:rPr>
            </w:pPr>
            <w:ins w:id="19" w:author="PC" w:date="2017-03-29T13:30:00Z">
              <w:r w:rsidRPr="002B14B6">
                <w:rPr>
                  <w:rFonts w:hint="eastAsia"/>
                  <w:bCs/>
                  <w:szCs w:val="21"/>
                </w:rPr>
                <w:t>1</w:t>
              </w:r>
            </w:ins>
          </w:p>
        </w:tc>
        <w:tc>
          <w:tcPr>
            <w:tcW w:w="2199" w:type="pct"/>
            <w:vAlign w:val="center"/>
          </w:tcPr>
          <w:p w:rsidR="00F8702F" w:rsidRPr="002B14B6" w:rsidRDefault="00F8702F" w:rsidP="005B2923">
            <w:pPr>
              <w:jc w:val="center"/>
              <w:rPr>
                <w:ins w:id="20" w:author="PC" w:date="2017-03-29T13:30:00Z"/>
                <w:rFonts w:hint="eastAsia"/>
                <w:bCs/>
                <w:szCs w:val="21"/>
              </w:rPr>
            </w:pPr>
            <w:ins w:id="21" w:author="PC" w:date="2017-03-29T13:30:00Z">
              <w:r w:rsidRPr="002B14B6">
                <w:rPr>
                  <w:rFonts w:hint="eastAsia"/>
                </w:rPr>
                <w:t>实训及教学资源统筹管理软件</w:t>
              </w:r>
            </w:ins>
          </w:p>
        </w:tc>
        <w:tc>
          <w:tcPr>
            <w:tcW w:w="498" w:type="pct"/>
            <w:vAlign w:val="center"/>
          </w:tcPr>
          <w:p w:rsidR="00F8702F" w:rsidRPr="002B14B6" w:rsidRDefault="00F8702F" w:rsidP="005B2923">
            <w:pPr>
              <w:jc w:val="center"/>
              <w:rPr>
                <w:ins w:id="22" w:author="PC" w:date="2017-03-29T13:30:00Z"/>
                <w:rFonts w:hint="eastAsia"/>
                <w:bCs/>
                <w:szCs w:val="21"/>
              </w:rPr>
            </w:pPr>
            <w:ins w:id="23" w:author="PC" w:date="2017-03-29T13:30:00Z">
              <w:r w:rsidRPr="002B14B6">
                <w:rPr>
                  <w:rFonts w:hint="eastAsia"/>
                  <w:bCs/>
                  <w:szCs w:val="21"/>
                </w:rPr>
                <w:t>1</w:t>
              </w:r>
            </w:ins>
          </w:p>
        </w:tc>
        <w:tc>
          <w:tcPr>
            <w:tcW w:w="592" w:type="pct"/>
            <w:vAlign w:val="center"/>
          </w:tcPr>
          <w:p w:rsidR="00F8702F" w:rsidRPr="002B14B6" w:rsidRDefault="00F8702F" w:rsidP="005B2923">
            <w:pPr>
              <w:jc w:val="center"/>
              <w:rPr>
                <w:ins w:id="24" w:author="PC" w:date="2017-03-29T13:30:00Z"/>
                <w:rFonts w:hint="eastAsia"/>
                <w:bCs/>
                <w:szCs w:val="21"/>
              </w:rPr>
            </w:pPr>
            <w:ins w:id="25" w:author="PC" w:date="2017-03-29T13:30:00Z">
              <w:r w:rsidRPr="002B14B6">
                <w:rPr>
                  <w:rFonts w:hint="eastAsia"/>
                  <w:bCs/>
                  <w:szCs w:val="21"/>
                </w:rPr>
                <w:t>套</w:t>
              </w:r>
            </w:ins>
          </w:p>
        </w:tc>
        <w:tc>
          <w:tcPr>
            <w:tcW w:w="1020" w:type="pct"/>
            <w:vAlign w:val="center"/>
          </w:tcPr>
          <w:p w:rsidR="00F8702F" w:rsidRPr="002B14B6" w:rsidRDefault="00F8702F" w:rsidP="005B2923">
            <w:pPr>
              <w:jc w:val="center"/>
              <w:rPr>
                <w:ins w:id="26" w:author="PC" w:date="2017-03-29T13:30:00Z"/>
                <w:rFonts w:hint="eastAsia"/>
                <w:bCs/>
                <w:szCs w:val="21"/>
              </w:rPr>
            </w:pPr>
            <w:ins w:id="27" w:author="PC" w:date="2017-03-29T13:30:00Z">
              <w:r w:rsidRPr="002B14B6">
                <w:rPr>
                  <w:rFonts w:hint="eastAsia"/>
                  <w:bCs/>
                  <w:szCs w:val="21"/>
                </w:rPr>
                <w:t>定制</w:t>
              </w:r>
            </w:ins>
          </w:p>
        </w:tc>
      </w:tr>
    </w:tbl>
    <w:p w:rsidR="00F8702F" w:rsidRPr="002B14B6" w:rsidRDefault="00F8702F" w:rsidP="00F8702F">
      <w:pPr>
        <w:rPr>
          <w:ins w:id="28" w:author="PC" w:date="2017-03-24T09:10:00Z"/>
          <w:rFonts w:hint="eastAsia"/>
          <w:szCs w:val="21"/>
        </w:rPr>
      </w:pPr>
      <w:ins w:id="29" w:author="PC" w:date="2017-03-24T09:11:00Z">
        <w:r w:rsidRPr="002B14B6">
          <w:rPr>
            <w:rFonts w:hint="eastAsia"/>
            <w:szCs w:val="21"/>
          </w:rPr>
          <w:t>一、</w:t>
        </w:r>
      </w:ins>
      <w:ins w:id="30" w:author="PC" w:date="2017-03-24T09:10:00Z">
        <w:r w:rsidRPr="002B14B6">
          <w:rPr>
            <w:rFonts w:hint="eastAsia"/>
            <w:szCs w:val="21"/>
          </w:rPr>
          <w:t>具体技术要求</w:t>
        </w:r>
      </w:ins>
    </w:p>
    <w:p w:rsidR="00F8702F" w:rsidRPr="002B14B6" w:rsidRDefault="00F8702F" w:rsidP="00F8702F">
      <w:pPr>
        <w:ind w:firstLineChars="200" w:firstLine="420"/>
        <w:rPr>
          <w:ins w:id="31" w:author="PC" w:date="2017-03-24T09:10:00Z"/>
          <w:rFonts w:hint="eastAsia"/>
          <w:szCs w:val="21"/>
        </w:rPr>
      </w:pPr>
      <w:ins w:id="32" w:author="PC" w:date="2017-03-24T09:10:00Z">
        <w:r w:rsidRPr="002B14B6">
          <w:rPr>
            <w:rFonts w:hint="eastAsia"/>
          </w:rPr>
          <w:t>实训及教学资源统筹管理软件</w:t>
        </w:r>
        <w:r w:rsidRPr="002B14B6">
          <w:rPr>
            <w:rFonts w:hint="eastAsia"/>
            <w:szCs w:val="21"/>
          </w:rPr>
          <w:t>管理系统应能针对学校课程进行课程编排。在录入基本信息后，系统按照指定规则进行智能排课，而不需要教师手动排课，教师只需要人工输入排课规则，系统能够针对教师们输入的排课规则进行优先级排序，并生成排课表。</w:t>
        </w:r>
      </w:ins>
    </w:p>
    <w:p w:rsidR="00F8702F" w:rsidRPr="002B14B6" w:rsidRDefault="00F8702F" w:rsidP="00F8702F">
      <w:pPr>
        <w:rPr>
          <w:ins w:id="33" w:author="PC" w:date="2017-03-24T09:10:00Z"/>
          <w:b/>
          <w:szCs w:val="21"/>
        </w:rPr>
      </w:pPr>
      <w:ins w:id="34" w:author="PC" w:date="2017-03-24T09:10:00Z">
        <w:r w:rsidRPr="002B14B6">
          <w:rPr>
            <w:rFonts w:hint="eastAsia"/>
            <w:b/>
            <w:szCs w:val="21"/>
          </w:rPr>
          <w:t>（一）教师端</w:t>
        </w:r>
      </w:ins>
    </w:p>
    <w:p w:rsidR="00F8702F" w:rsidRPr="002B14B6" w:rsidRDefault="00F8702F" w:rsidP="00F8702F">
      <w:pPr>
        <w:ind w:firstLineChars="200" w:firstLine="420"/>
        <w:rPr>
          <w:ins w:id="35" w:author="PC" w:date="2017-03-24T09:10:00Z"/>
          <w:szCs w:val="21"/>
        </w:rPr>
      </w:pPr>
      <w:ins w:id="36" w:author="PC" w:date="2017-03-24T09:10:00Z">
        <w:r w:rsidRPr="002B14B6">
          <w:rPr>
            <w:rFonts w:hint="eastAsia"/>
            <w:szCs w:val="21"/>
          </w:rPr>
          <w:t>教师端功能分为：基础信息管理、智能排课、排课结果查看和打印。</w:t>
        </w:r>
      </w:ins>
    </w:p>
    <w:p w:rsidR="00F8702F" w:rsidRPr="002B14B6" w:rsidRDefault="00F8702F" w:rsidP="00F8702F">
      <w:pPr>
        <w:rPr>
          <w:ins w:id="37" w:author="PC" w:date="2017-03-24T09:10:00Z"/>
          <w:b/>
          <w:szCs w:val="21"/>
        </w:rPr>
      </w:pPr>
      <w:ins w:id="38" w:author="PC" w:date="2017-03-24T09:10:00Z">
        <w:r w:rsidRPr="002B14B6">
          <w:rPr>
            <w:rFonts w:hint="eastAsia"/>
            <w:b/>
            <w:szCs w:val="21"/>
          </w:rPr>
          <w:t xml:space="preserve">1. </w:t>
        </w:r>
        <w:r w:rsidRPr="002B14B6">
          <w:rPr>
            <w:rFonts w:hint="eastAsia"/>
            <w:b/>
            <w:szCs w:val="21"/>
          </w:rPr>
          <w:t>基础信息管理</w:t>
        </w:r>
      </w:ins>
    </w:p>
    <w:p w:rsidR="00F8702F" w:rsidRPr="002B14B6" w:rsidRDefault="00F8702F" w:rsidP="00F8702F">
      <w:pPr>
        <w:rPr>
          <w:ins w:id="39" w:author="PC" w:date="2017-03-24T09:10:00Z"/>
          <w:szCs w:val="21"/>
        </w:rPr>
      </w:pPr>
      <w:ins w:id="40" w:author="PC" w:date="2017-03-24T09:10:00Z">
        <w:r w:rsidRPr="002B14B6">
          <w:rPr>
            <w:szCs w:val="21"/>
          </w:rPr>
          <w:t>1</w:t>
        </w:r>
        <w:r w:rsidRPr="002B14B6">
          <w:rPr>
            <w:rFonts w:hint="eastAsia"/>
            <w:szCs w:val="21"/>
          </w:rPr>
          <w:t>）用户信息管理</w:t>
        </w:r>
      </w:ins>
    </w:p>
    <w:p w:rsidR="00F8702F" w:rsidRPr="002B14B6" w:rsidRDefault="00F8702F" w:rsidP="00F8702F">
      <w:pPr>
        <w:ind w:firstLineChars="200" w:firstLine="420"/>
        <w:rPr>
          <w:ins w:id="41" w:author="PC" w:date="2017-03-24T09:10:00Z"/>
          <w:szCs w:val="21"/>
        </w:rPr>
      </w:pPr>
      <w:ins w:id="42" w:author="PC" w:date="2017-03-24T09:10:00Z">
        <w:r w:rsidRPr="002B14B6">
          <w:rPr>
            <w:rFonts w:hint="eastAsia"/>
            <w:szCs w:val="21"/>
          </w:rPr>
          <w:t>用户分为学生用户和教师用户。系统可对用户进行增加、删除、修改和查询。</w:t>
        </w:r>
      </w:ins>
    </w:p>
    <w:p w:rsidR="00F8702F" w:rsidRPr="002B14B6" w:rsidRDefault="00F8702F" w:rsidP="00F8702F">
      <w:pPr>
        <w:ind w:firstLineChars="200" w:firstLine="420"/>
        <w:rPr>
          <w:ins w:id="43" w:author="PC" w:date="2017-03-24T09:10:00Z"/>
          <w:szCs w:val="21"/>
        </w:rPr>
      </w:pPr>
      <w:ins w:id="44" w:author="PC" w:date="2017-03-24T09:10:00Z">
        <w:r w:rsidRPr="002B14B6">
          <w:rPr>
            <w:rFonts w:hint="eastAsia"/>
            <w:szCs w:val="21"/>
          </w:rPr>
          <w:t>学生信息：学号、姓名、班级、年级、专业、电话、邮箱；</w:t>
        </w:r>
      </w:ins>
    </w:p>
    <w:p w:rsidR="00F8702F" w:rsidRPr="002B14B6" w:rsidRDefault="00F8702F" w:rsidP="00F8702F">
      <w:pPr>
        <w:ind w:firstLineChars="200" w:firstLine="420"/>
        <w:rPr>
          <w:ins w:id="45" w:author="PC" w:date="2017-03-24T09:10:00Z"/>
          <w:szCs w:val="21"/>
        </w:rPr>
      </w:pPr>
      <w:ins w:id="46" w:author="PC" w:date="2017-03-24T09:10:00Z">
        <w:r w:rsidRPr="002B14B6">
          <w:rPr>
            <w:rFonts w:hint="eastAsia"/>
            <w:szCs w:val="21"/>
          </w:rPr>
          <w:t>教师信息：姓名、所属专业、所教课程、所教班级、电话、邮箱。</w:t>
        </w:r>
      </w:ins>
    </w:p>
    <w:p w:rsidR="00F8702F" w:rsidRPr="002B14B6" w:rsidRDefault="00F8702F" w:rsidP="00F8702F">
      <w:pPr>
        <w:rPr>
          <w:ins w:id="47" w:author="PC" w:date="2017-03-24T09:10:00Z"/>
          <w:szCs w:val="21"/>
        </w:rPr>
      </w:pPr>
      <w:ins w:id="48" w:author="PC" w:date="2017-03-24T09:10:00Z">
        <w:r w:rsidRPr="002B14B6">
          <w:rPr>
            <w:szCs w:val="21"/>
          </w:rPr>
          <w:t>2</w:t>
        </w:r>
        <w:r w:rsidRPr="002B14B6">
          <w:rPr>
            <w:rFonts w:hint="eastAsia"/>
            <w:szCs w:val="21"/>
          </w:rPr>
          <w:t>）课程管理</w:t>
        </w:r>
      </w:ins>
    </w:p>
    <w:p w:rsidR="00F8702F" w:rsidRPr="002B14B6" w:rsidRDefault="00F8702F" w:rsidP="00F8702F">
      <w:pPr>
        <w:ind w:firstLineChars="200" w:firstLine="420"/>
        <w:rPr>
          <w:ins w:id="49" w:author="PC" w:date="2017-03-24T09:10:00Z"/>
          <w:szCs w:val="21"/>
        </w:rPr>
      </w:pPr>
      <w:ins w:id="50" w:author="PC" w:date="2017-03-24T09:10:00Z">
        <w:r w:rsidRPr="002B14B6">
          <w:rPr>
            <w:rFonts w:hint="eastAsia"/>
            <w:szCs w:val="21"/>
          </w:rPr>
          <w:t>系统可对课程进行增加、删除、修改和查询。</w:t>
        </w:r>
      </w:ins>
    </w:p>
    <w:p w:rsidR="00F8702F" w:rsidRPr="002B14B6" w:rsidRDefault="00F8702F" w:rsidP="00F8702F">
      <w:pPr>
        <w:ind w:firstLineChars="200" w:firstLine="420"/>
        <w:rPr>
          <w:ins w:id="51" w:author="PC" w:date="2017-03-24T09:10:00Z"/>
          <w:szCs w:val="21"/>
        </w:rPr>
      </w:pPr>
      <w:ins w:id="52" w:author="PC" w:date="2017-03-24T09:10:00Z">
        <w:r w:rsidRPr="002B14B6">
          <w:rPr>
            <w:rFonts w:hint="eastAsia"/>
            <w:szCs w:val="21"/>
          </w:rPr>
          <w:t>课程信息：名称、学时、所属专业、主讲教师、参与教师、授课班级及班级人数</w:t>
        </w:r>
      </w:ins>
    </w:p>
    <w:p w:rsidR="00F8702F" w:rsidRPr="002B14B6" w:rsidRDefault="00F8702F" w:rsidP="00F8702F">
      <w:pPr>
        <w:rPr>
          <w:ins w:id="53" w:author="PC" w:date="2017-03-24T09:10:00Z"/>
          <w:szCs w:val="21"/>
        </w:rPr>
      </w:pPr>
      <w:ins w:id="54" w:author="PC" w:date="2017-03-24T09:10:00Z">
        <w:r w:rsidRPr="002B14B6">
          <w:rPr>
            <w:szCs w:val="21"/>
          </w:rPr>
          <w:t>3</w:t>
        </w:r>
        <w:r w:rsidRPr="002B14B6">
          <w:rPr>
            <w:rFonts w:hint="eastAsia"/>
            <w:szCs w:val="21"/>
          </w:rPr>
          <w:t>）教学楼管理</w:t>
        </w:r>
      </w:ins>
    </w:p>
    <w:p w:rsidR="00F8702F" w:rsidRPr="002B14B6" w:rsidRDefault="00F8702F" w:rsidP="00F8702F">
      <w:pPr>
        <w:ind w:firstLineChars="200" w:firstLine="420"/>
        <w:rPr>
          <w:ins w:id="55" w:author="PC" w:date="2017-03-24T09:10:00Z"/>
          <w:szCs w:val="21"/>
        </w:rPr>
      </w:pPr>
      <w:ins w:id="56" w:author="PC" w:date="2017-03-24T09:10:00Z">
        <w:r w:rsidRPr="002B14B6">
          <w:rPr>
            <w:rFonts w:hint="eastAsia"/>
            <w:szCs w:val="21"/>
          </w:rPr>
          <w:t>系统可对教学楼进行增加、删除、修改和查询。课室管理中需要教学楼信息。</w:t>
        </w:r>
      </w:ins>
    </w:p>
    <w:p w:rsidR="00F8702F" w:rsidRPr="002B14B6" w:rsidRDefault="00F8702F" w:rsidP="00F8702F">
      <w:pPr>
        <w:rPr>
          <w:ins w:id="57" w:author="PC" w:date="2017-03-24T09:10:00Z"/>
          <w:szCs w:val="21"/>
        </w:rPr>
      </w:pPr>
      <w:ins w:id="58" w:author="PC" w:date="2017-03-24T09:10:00Z">
        <w:r w:rsidRPr="002B14B6">
          <w:rPr>
            <w:rFonts w:hint="eastAsia"/>
            <w:szCs w:val="21"/>
          </w:rPr>
          <w:t>教学楼信息：名称。</w:t>
        </w:r>
      </w:ins>
    </w:p>
    <w:p w:rsidR="00F8702F" w:rsidRPr="002B14B6" w:rsidRDefault="00F8702F" w:rsidP="00F8702F">
      <w:pPr>
        <w:rPr>
          <w:ins w:id="59" w:author="PC" w:date="2017-03-24T09:10:00Z"/>
          <w:szCs w:val="21"/>
        </w:rPr>
      </w:pPr>
      <w:ins w:id="60" w:author="PC" w:date="2017-03-24T09:10:00Z">
        <w:r w:rsidRPr="002B14B6">
          <w:rPr>
            <w:szCs w:val="21"/>
          </w:rPr>
          <w:t>4</w:t>
        </w:r>
        <w:r w:rsidRPr="002B14B6">
          <w:rPr>
            <w:rFonts w:hint="eastAsia"/>
            <w:szCs w:val="21"/>
          </w:rPr>
          <w:t>）课室管理</w:t>
        </w:r>
      </w:ins>
    </w:p>
    <w:p w:rsidR="00F8702F" w:rsidRPr="002B14B6" w:rsidRDefault="00F8702F" w:rsidP="00F8702F">
      <w:pPr>
        <w:ind w:firstLineChars="200" w:firstLine="420"/>
        <w:rPr>
          <w:ins w:id="61" w:author="PC" w:date="2017-03-24T09:10:00Z"/>
          <w:szCs w:val="21"/>
        </w:rPr>
      </w:pPr>
      <w:ins w:id="62" w:author="PC" w:date="2017-03-24T09:10:00Z">
        <w:r w:rsidRPr="002B14B6">
          <w:rPr>
            <w:rFonts w:hint="eastAsia"/>
            <w:szCs w:val="21"/>
          </w:rPr>
          <w:t>课室分为理论教学室和实训室。系统可对课室进行增加、删除、修改和查询。</w:t>
        </w:r>
      </w:ins>
    </w:p>
    <w:p w:rsidR="00F8702F" w:rsidRPr="002B14B6" w:rsidRDefault="00F8702F" w:rsidP="00F8702F">
      <w:pPr>
        <w:ind w:firstLineChars="200" w:firstLine="420"/>
        <w:rPr>
          <w:ins w:id="63" w:author="PC" w:date="2017-03-24T09:10:00Z"/>
          <w:szCs w:val="21"/>
        </w:rPr>
      </w:pPr>
      <w:ins w:id="64" w:author="PC" w:date="2017-03-24T09:10:00Z">
        <w:r w:rsidRPr="002B14B6">
          <w:rPr>
            <w:rFonts w:hint="eastAsia"/>
            <w:szCs w:val="21"/>
          </w:rPr>
          <w:t>课室信息：所属教学楼、课室号。</w:t>
        </w:r>
      </w:ins>
    </w:p>
    <w:p w:rsidR="00F8702F" w:rsidRPr="002B14B6" w:rsidRDefault="00F8702F" w:rsidP="00F8702F">
      <w:pPr>
        <w:rPr>
          <w:ins w:id="65" w:author="PC" w:date="2017-03-24T09:10:00Z"/>
          <w:szCs w:val="21"/>
        </w:rPr>
      </w:pPr>
      <w:ins w:id="66" w:author="PC" w:date="2017-03-24T09:10:00Z">
        <w:r w:rsidRPr="002B14B6">
          <w:rPr>
            <w:szCs w:val="21"/>
          </w:rPr>
          <w:t>5</w:t>
        </w:r>
        <w:r w:rsidRPr="002B14B6">
          <w:rPr>
            <w:rFonts w:hint="eastAsia"/>
            <w:szCs w:val="21"/>
          </w:rPr>
          <w:t>）班级管理</w:t>
        </w:r>
      </w:ins>
    </w:p>
    <w:p w:rsidR="00F8702F" w:rsidRPr="002B14B6" w:rsidRDefault="00F8702F" w:rsidP="00F8702F">
      <w:pPr>
        <w:ind w:firstLineChars="200" w:firstLine="420"/>
        <w:rPr>
          <w:ins w:id="67" w:author="PC" w:date="2017-03-24T09:10:00Z"/>
          <w:szCs w:val="21"/>
        </w:rPr>
      </w:pPr>
      <w:ins w:id="68" w:author="PC" w:date="2017-03-24T09:10:00Z">
        <w:r w:rsidRPr="002B14B6">
          <w:rPr>
            <w:rFonts w:hint="eastAsia"/>
            <w:szCs w:val="21"/>
          </w:rPr>
          <w:t>系统可对班级进行增加、删除、修改和查询。</w:t>
        </w:r>
      </w:ins>
    </w:p>
    <w:p w:rsidR="00F8702F" w:rsidRPr="002B14B6" w:rsidRDefault="00F8702F" w:rsidP="00F8702F">
      <w:pPr>
        <w:ind w:firstLineChars="200" w:firstLine="420"/>
        <w:rPr>
          <w:ins w:id="69" w:author="PC" w:date="2017-03-24T09:10:00Z"/>
          <w:szCs w:val="21"/>
        </w:rPr>
      </w:pPr>
      <w:ins w:id="70" w:author="PC" w:date="2017-03-24T09:10:00Z">
        <w:r w:rsidRPr="002B14B6">
          <w:rPr>
            <w:rFonts w:hint="eastAsia"/>
            <w:szCs w:val="21"/>
          </w:rPr>
          <w:t>班级信息：班号、年级、专业。</w:t>
        </w:r>
      </w:ins>
    </w:p>
    <w:p w:rsidR="00F8702F" w:rsidRPr="002B14B6" w:rsidRDefault="00F8702F" w:rsidP="00F8702F">
      <w:pPr>
        <w:rPr>
          <w:ins w:id="71" w:author="PC" w:date="2017-03-24T09:10:00Z"/>
          <w:szCs w:val="21"/>
        </w:rPr>
      </w:pPr>
      <w:ins w:id="72" w:author="PC" w:date="2017-03-24T09:10:00Z">
        <w:r w:rsidRPr="002B14B6">
          <w:rPr>
            <w:szCs w:val="21"/>
          </w:rPr>
          <w:t>6</w:t>
        </w:r>
        <w:r w:rsidRPr="002B14B6">
          <w:rPr>
            <w:rFonts w:hint="eastAsia"/>
            <w:szCs w:val="21"/>
          </w:rPr>
          <w:t>）年级管理</w:t>
        </w:r>
      </w:ins>
    </w:p>
    <w:p w:rsidR="00F8702F" w:rsidRPr="002B14B6" w:rsidRDefault="00F8702F" w:rsidP="00F8702F">
      <w:pPr>
        <w:ind w:firstLineChars="200" w:firstLine="420"/>
        <w:rPr>
          <w:ins w:id="73" w:author="PC" w:date="2017-03-24T09:10:00Z"/>
          <w:szCs w:val="21"/>
        </w:rPr>
      </w:pPr>
      <w:ins w:id="74" w:author="PC" w:date="2017-03-24T09:10:00Z">
        <w:r w:rsidRPr="002B14B6">
          <w:rPr>
            <w:rFonts w:hint="eastAsia"/>
            <w:szCs w:val="21"/>
          </w:rPr>
          <w:t>系统自动选取当前年份的前后</w:t>
        </w:r>
        <w:r w:rsidRPr="002B14B6">
          <w:rPr>
            <w:szCs w:val="21"/>
          </w:rPr>
          <w:t>20</w:t>
        </w:r>
        <w:r w:rsidRPr="002B14B6">
          <w:rPr>
            <w:rFonts w:hint="eastAsia"/>
            <w:szCs w:val="21"/>
          </w:rPr>
          <w:t>年作为年份范围。</w:t>
        </w:r>
      </w:ins>
    </w:p>
    <w:p w:rsidR="00F8702F" w:rsidRPr="002B14B6" w:rsidRDefault="00F8702F" w:rsidP="00F8702F">
      <w:pPr>
        <w:rPr>
          <w:ins w:id="75" w:author="PC" w:date="2017-03-24T09:10:00Z"/>
          <w:szCs w:val="21"/>
        </w:rPr>
      </w:pPr>
      <w:ins w:id="76" w:author="PC" w:date="2017-03-24T09:10:00Z">
        <w:r w:rsidRPr="002B14B6">
          <w:rPr>
            <w:szCs w:val="21"/>
          </w:rPr>
          <w:t>7</w:t>
        </w:r>
        <w:r w:rsidRPr="002B14B6">
          <w:rPr>
            <w:rFonts w:hint="eastAsia"/>
            <w:szCs w:val="21"/>
          </w:rPr>
          <w:t>）角色管理</w:t>
        </w:r>
      </w:ins>
    </w:p>
    <w:p w:rsidR="00F8702F" w:rsidRPr="002B14B6" w:rsidRDefault="00F8702F" w:rsidP="00F8702F">
      <w:pPr>
        <w:ind w:firstLineChars="200" w:firstLine="420"/>
        <w:rPr>
          <w:ins w:id="77" w:author="PC" w:date="2017-03-24T09:10:00Z"/>
          <w:szCs w:val="21"/>
        </w:rPr>
      </w:pPr>
      <w:ins w:id="78" w:author="PC" w:date="2017-03-24T09:10:00Z">
        <w:r w:rsidRPr="002B14B6">
          <w:rPr>
            <w:rFonts w:hint="eastAsia"/>
            <w:szCs w:val="21"/>
          </w:rPr>
          <w:t>系统中角色为：专业主任、任课教师、实验人员、学生。每个角色可对自己的个人用户信息进行维护。角色的管理级别依次降低为专业主任、教学秘书、任课教师、实验人员、学生。</w:t>
        </w:r>
      </w:ins>
    </w:p>
    <w:p w:rsidR="00F8702F" w:rsidRPr="002B14B6" w:rsidRDefault="00F8702F" w:rsidP="00F8702F">
      <w:pPr>
        <w:ind w:firstLineChars="200" w:firstLine="420"/>
        <w:rPr>
          <w:ins w:id="79" w:author="PC" w:date="2017-03-24T09:10:00Z"/>
          <w:rFonts w:hint="eastAsia"/>
          <w:szCs w:val="21"/>
        </w:rPr>
      </w:pPr>
      <w:ins w:id="80" w:author="PC" w:date="2017-03-24T09:10:00Z">
        <w:r w:rsidRPr="002B14B6">
          <w:rPr>
            <w:szCs w:val="21"/>
          </w:rPr>
          <w:t>a.</w:t>
        </w:r>
        <w:r w:rsidRPr="002B14B6">
          <w:rPr>
            <w:rFonts w:hint="eastAsia"/>
            <w:szCs w:val="21"/>
          </w:rPr>
          <w:t>专业主任：明确本专业各班级下学期将开设的课程；明确各课程的授课教师。对下一级角色，即教学秘书、任课教师和实验人员进行管理。</w:t>
        </w:r>
      </w:ins>
    </w:p>
    <w:p w:rsidR="00F8702F" w:rsidRPr="002B14B6" w:rsidRDefault="00F8702F" w:rsidP="00F8702F">
      <w:pPr>
        <w:ind w:firstLineChars="200" w:firstLine="420"/>
        <w:rPr>
          <w:ins w:id="81" w:author="PC" w:date="2017-03-24T09:10:00Z"/>
          <w:szCs w:val="21"/>
        </w:rPr>
      </w:pPr>
      <w:ins w:id="82" w:author="PC" w:date="2017-03-24T09:10:00Z">
        <w:r w:rsidRPr="002B14B6">
          <w:rPr>
            <w:szCs w:val="21"/>
          </w:rPr>
          <w:t>b.</w:t>
        </w:r>
        <w:r w:rsidRPr="002B14B6">
          <w:rPr>
            <w:rFonts w:hint="eastAsia"/>
            <w:szCs w:val="21"/>
          </w:rPr>
          <w:t>教学秘书：按照专业主任的整体规划，基于系统自动排课的结果，针对任课教师的课程进度安排的合理性进行人工调整。</w:t>
        </w:r>
      </w:ins>
    </w:p>
    <w:p w:rsidR="00F8702F" w:rsidRPr="002B14B6" w:rsidRDefault="00F8702F" w:rsidP="00F8702F">
      <w:pPr>
        <w:ind w:firstLineChars="200" w:firstLine="420"/>
        <w:rPr>
          <w:ins w:id="83" w:author="PC" w:date="2017-03-24T09:10:00Z"/>
          <w:szCs w:val="21"/>
        </w:rPr>
      </w:pPr>
      <w:ins w:id="84" w:author="PC" w:date="2017-03-24T09:10:00Z">
        <w:r w:rsidRPr="002B14B6">
          <w:rPr>
            <w:rFonts w:hint="eastAsia"/>
            <w:szCs w:val="21"/>
          </w:rPr>
          <w:t>c</w:t>
        </w:r>
        <w:r w:rsidRPr="002B14B6">
          <w:rPr>
            <w:szCs w:val="21"/>
          </w:rPr>
          <w:t>.</w:t>
        </w:r>
        <w:r w:rsidRPr="002B14B6">
          <w:rPr>
            <w:rFonts w:hint="eastAsia"/>
            <w:szCs w:val="21"/>
          </w:rPr>
          <w:t>任课教师：将本人下学期将开设的课程进行进度安排。对下一级即学生角色进行管理。</w:t>
        </w:r>
      </w:ins>
    </w:p>
    <w:p w:rsidR="00F8702F" w:rsidRPr="002B14B6" w:rsidRDefault="00F8702F" w:rsidP="00F8702F">
      <w:pPr>
        <w:ind w:firstLineChars="200" w:firstLine="420"/>
        <w:rPr>
          <w:ins w:id="85" w:author="PC" w:date="2017-03-24T09:10:00Z"/>
          <w:szCs w:val="21"/>
        </w:rPr>
      </w:pPr>
      <w:ins w:id="86" w:author="PC" w:date="2017-03-24T09:10:00Z">
        <w:r w:rsidRPr="002B14B6">
          <w:rPr>
            <w:rFonts w:hint="eastAsia"/>
            <w:szCs w:val="21"/>
          </w:rPr>
          <w:lastRenderedPageBreak/>
          <w:t>d</w:t>
        </w:r>
        <w:r w:rsidRPr="002B14B6">
          <w:rPr>
            <w:szCs w:val="21"/>
          </w:rPr>
          <w:t>.</w:t>
        </w:r>
        <w:r w:rsidRPr="002B14B6">
          <w:rPr>
            <w:rFonts w:hint="eastAsia"/>
            <w:szCs w:val="21"/>
          </w:rPr>
          <w:t>实验人员：明确下学期实验课安排及实验教师的排布。对实验室器材进行管理。</w:t>
        </w:r>
      </w:ins>
    </w:p>
    <w:p w:rsidR="00F8702F" w:rsidRPr="002B14B6" w:rsidRDefault="00F8702F" w:rsidP="00F8702F">
      <w:pPr>
        <w:ind w:firstLineChars="200" w:firstLine="420"/>
        <w:rPr>
          <w:ins w:id="87" w:author="PC" w:date="2017-03-24T09:10:00Z"/>
          <w:szCs w:val="21"/>
        </w:rPr>
      </w:pPr>
      <w:ins w:id="88" w:author="PC" w:date="2017-03-24T09:10:00Z">
        <w:r w:rsidRPr="002B14B6">
          <w:rPr>
            <w:rFonts w:hint="eastAsia"/>
            <w:szCs w:val="21"/>
          </w:rPr>
          <w:t>e</w:t>
        </w:r>
        <w:r w:rsidRPr="002B14B6">
          <w:rPr>
            <w:szCs w:val="21"/>
          </w:rPr>
          <w:t>.</w:t>
        </w:r>
        <w:r w:rsidRPr="002B14B6">
          <w:rPr>
            <w:rFonts w:hint="eastAsia"/>
            <w:szCs w:val="21"/>
          </w:rPr>
          <w:t>学生：对选修课程进行选修及必须课和选修课排课结果进行查看。</w:t>
        </w:r>
      </w:ins>
    </w:p>
    <w:p w:rsidR="00F8702F" w:rsidRPr="002B14B6" w:rsidRDefault="00F8702F" w:rsidP="00F8702F">
      <w:pPr>
        <w:rPr>
          <w:ins w:id="89" w:author="PC" w:date="2017-03-24T09:10:00Z"/>
          <w:b/>
          <w:szCs w:val="21"/>
        </w:rPr>
      </w:pPr>
      <w:ins w:id="90" w:author="PC" w:date="2017-03-24T09:10:00Z">
        <w:r w:rsidRPr="002B14B6">
          <w:rPr>
            <w:b/>
            <w:szCs w:val="21"/>
          </w:rPr>
          <w:t xml:space="preserve">2. </w:t>
        </w:r>
        <w:r w:rsidRPr="002B14B6">
          <w:rPr>
            <w:rFonts w:hint="eastAsia"/>
            <w:b/>
            <w:szCs w:val="21"/>
          </w:rPr>
          <w:t>智能排课功能</w:t>
        </w:r>
      </w:ins>
    </w:p>
    <w:p w:rsidR="00F8702F" w:rsidRPr="002B14B6" w:rsidRDefault="00F8702F" w:rsidP="00F8702F">
      <w:pPr>
        <w:ind w:firstLineChars="200" w:firstLine="420"/>
        <w:rPr>
          <w:ins w:id="91" w:author="PC" w:date="2017-03-24T09:10:00Z"/>
          <w:szCs w:val="21"/>
        </w:rPr>
      </w:pPr>
      <w:ins w:id="92" w:author="PC" w:date="2017-03-24T09:10:00Z">
        <w:r w:rsidRPr="002B14B6">
          <w:rPr>
            <w:rFonts w:hint="eastAsia"/>
            <w:szCs w:val="21"/>
          </w:rPr>
          <w:t>教师需要输入排课规则，比如：周三下午全年级不可排课；某年级周四下午不可排课；每位教师每学期不能超过多少次课；每个年级每学期需要多少次排课等；智能选择优先排课，哪些课先排，哪些项目先排，哪些项目只能在特定教室等。</w:t>
        </w:r>
      </w:ins>
    </w:p>
    <w:p w:rsidR="00F8702F" w:rsidRPr="002B14B6" w:rsidRDefault="00F8702F" w:rsidP="00F8702F">
      <w:pPr>
        <w:ind w:firstLineChars="200" w:firstLine="420"/>
        <w:rPr>
          <w:ins w:id="93" w:author="PC" w:date="2017-03-24T09:10:00Z"/>
          <w:rFonts w:hint="eastAsia"/>
          <w:szCs w:val="21"/>
        </w:rPr>
      </w:pPr>
      <w:ins w:id="94" w:author="PC" w:date="2017-03-24T09:10:00Z">
        <w:r w:rsidRPr="002B14B6">
          <w:rPr>
            <w:rFonts w:hint="eastAsia"/>
            <w:szCs w:val="21"/>
          </w:rPr>
          <w:t>录入规则后，系统支持一键排课，排课的结果可查看。教学秘书可进行人工调课。</w:t>
        </w:r>
      </w:ins>
    </w:p>
    <w:p w:rsidR="00F8702F" w:rsidRPr="002B14B6" w:rsidRDefault="00F8702F" w:rsidP="00F8702F">
      <w:pPr>
        <w:ind w:firstLineChars="200" w:firstLine="420"/>
        <w:rPr>
          <w:ins w:id="95" w:author="PC" w:date="2017-03-24T09:10:00Z"/>
          <w:rFonts w:hint="eastAsia"/>
          <w:szCs w:val="21"/>
        </w:rPr>
      </w:pPr>
      <w:ins w:id="96" w:author="PC" w:date="2017-03-24T09:10:00Z">
        <w:r w:rsidRPr="002B14B6">
          <w:rPr>
            <w:rFonts w:hint="eastAsia"/>
            <w:szCs w:val="21"/>
          </w:rPr>
          <w:t>智能排课功能应具备因课程安排的紧凑性而进行非常规排课操作功能，能够合理利用中午和晚上休息时间进行课表编制。同时体现每门课程的多个项目的；对特定顺序项目智能排布。还可体现课程类型，比如公共课、合班课、整周课、单元课等。</w:t>
        </w:r>
      </w:ins>
    </w:p>
    <w:p w:rsidR="00F8702F" w:rsidRPr="002B14B6" w:rsidRDefault="00F8702F" w:rsidP="00F8702F">
      <w:pPr>
        <w:rPr>
          <w:ins w:id="97" w:author="PC" w:date="2017-03-24T09:10:00Z"/>
          <w:b/>
          <w:szCs w:val="21"/>
        </w:rPr>
      </w:pPr>
      <w:ins w:id="98" w:author="PC" w:date="2017-03-24T09:10:00Z">
        <w:r w:rsidRPr="002B14B6">
          <w:rPr>
            <w:b/>
            <w:szCs w:val="21"/>
          </w:rPr>
          <w:t xml:space="preserve">3. </w:t>
        </w:r>
        <w:r w:rsidRPr="002B14B6">
          <w:rPr>
            <w:rFonts w:hint="eastAsia"/>
            <w:b/>
            <w:szCs w:val="21"/>
          </w:rPr>
          <w:t>系统其他功能</w:t>
        </w:r>
      </w:ins>
    </w:p>
    <w:p w:rsidR="00F8702F" w:rsidRPr="002B14B6" w:rsidRDefault="00F8702F" w:rsidP="00F8702F">
      <w:pPr>
        <w:ind w:firstLineChars="200" w:firstLine="420"/>
        <w:rPr>
          <w:ins w:id="99" w:author="PC" w:date="2017-03-24T09:10:00Z"/>
          <w:szCs w:val="21"/>
        </w:rPr>
      </w:pPr>
      <w:ins w:id="100" w:author="PC" w:date="2017-03-24T09:10:00Z">
        <w:r w:rsidRPr="002B14B6">
          <w:rPr>
            <w:rFonts w:hint="eastAsia"/>
            <w:szCs w:val="21"/>
          </w:rPr>
          <w:t>对基础信息进行表格输出和打印。课表应该包括的内容，如周次、星期、节次、课时、班级名称、实训课室、主讲教师、课程名称、实训内容、辅助教师、备注等。</w:t>
        </w:r>
      </w:ins>
    </w:p>
    <w:p w:rsidR="00F8702F" w:rsidRPr="002B14B6" w:rsidRDefault="00F8702F" w:rsidP="00F8702F">
      <w:pPr>
        <w:rPr>
          <w:ins w:id="101" w:author="PC" w:date="2017-03-24T09:10:00Z"/>
          <w:b/>
          <w:szCs w:val="21"/>
        </w:rPr>
      </w:pPr>
      <w:ins w:id="102" w:author="PC" w:date="2017-03-24T09:10:00Z">
        <w:r w:rsidRPr="002B14B6">
          <w:rPr>
            <w:rFonts w:hint="eastAsia"/>
            <w:b/>
            <w:szCs w:val="21"/>
          </w:rPr>
          <w:t>（二）学生端</w:t>
        </w:r>
      </w:ins>
    </w:p>
    <w:p w:rsidR="00F8702F" w:rsidRPr="002B14B6" w:rsidRDefault="00F8702F" w:rsidP="00F8702F">
      <w:pPr>
        <w:ind w:firstLineChars="200" w:firstLine="420"/>
        <w:rPr>
          <w:ins w:id="103" w:author="PC" w:date="2017-03-24T09:10:00Z"/>
          <w:szCs w:val="21"/>
        </w:rPr>
      </w:pPr>
      <w:ins w:id="104" w:author="PC" w:date="2017-03-24T09:10:00Z">
        <w:r w:rsidRPr="002B14B6">
          <w:rPr>
            <w:rFonts w:hint="eastAsia"/>
            <w:szCs w:val="21"/>
          </w:rPr>
          <w:t>学生端功能为排课结果查看、个人信息维护。学生可通过网页或手机端查看排课结果。</w:t>
        </w:r>
      </w:ins>
    </w:p>
    <w:p w:rsidR="00F8702F" w:rsidRPr="002B14B6" w:rsidRDefault="00F8702F" w:rsidP="00F8702F">
      <w:pPr>
        <w:rPr>
          <w:ins w:id="105" w:author="PC" w:date="2017-03-24T09:10:00Z"/>
          <w:szCs w:val="21"/>
        </w:rPr>
      </w:pPr>
      <w:ins w:id="106" w:author="PC" w:date="2017-03-24T09:10:00Z">
        <w:r w:rsidRPr="002B14B6">
          <w:rPr>
            <w:szCs w:val="21"/>
          </w:rPr>
          <w:t xml:space="preserve">1. </w:t>
        </w:r>
        <w:r w:rsidRPr="002B14B6">
          <w:rPr>
            <w:rFonts w:hint="eastAsia"/>
            <w:szCs w:val="21"/>
          </w:rPr>
          <w:t>课程查看</w:t>
        </w:r>
      </w:ins>
    </w:p>
    <w:p w:rsidR="00F8702F" w:rsidRPr="002B14B6" w:rsidRDefault="00F8702F" w:rsidP="00F8702F">
      <w:pPr>
        <w:ind w:firstLineChars="200" w:firstLine="420"/>
        <w:rPr>
          <w:ins w:id="107" w:author="PC" w:date="2017-03-24T09:10:00Z"/>
          <w:szCs w:val="21"/>
        </w:rPr>
      </w:pPr>
      <w:ins w:id="108" w:author="PC" w:date="2017-03-24T09:10:00Z">
        <w:r w:rsidRPr="002B14B6">
          <w:rPr>
            <w:rFonts w:hint="eastAsia"/>
            <w:szCs w:val="21"/>
          </w:rPr>
          <w:t>学生可查看必修课排课结果。排课结果只显示自己本学期需要修的课程、任课教师、课程学时、课程学分、上课地点等，并可以根据课程类型等进行查询显示。</w:t>
        </w:r>
      </w:ins>
    </w:p>
    <w:p w:rsidR="00F8702F" w:rsidRPr="002B14B6" w:rsidRDefault="00F8702F" w:rsidP="00F8702F">
      <w:pPr>
        <w:rPr>
          <w:ins w:id="109" w:author="PC" w:date="2017-03-24T09:10:00Z"/>
          <w:szCs w:val="21"/>
        </w:rPr>
      </w:pPr>
      <w:ins w:id="110" w:author="PC" w:date="2017-03-24T09:10:00Z">
        <w:r w:rsidRPr="002B14B6">
          <w:rPr>
            <w:szCs w:val="21"/>
          </w:rPr>
          <w:t xml:space="preserve">2. </w:t>
        </w:r>
        <w:r w:rsidRPr="002B14B6">
          <w:rPr>
            <w:rFonts w:hint="eastAsia"/>
            <w:szCs w:val="21"/>
          </w:rPr>
          <w:t>个人信息维护</w:t>
        </w:r>
      </w:ins>
    </w:p>
    <w:p w:rsidR="00F8702F" w:rsidRPr="002B14B6" w:rsidRDefault="00F8702F" w:rsidP="00F8702F">
      <w:pPr>
        <w:ind w:firstLineChars="200" w:firstLine="420"/>
        <w:rPr>
          <w:ins w:id="111" w:author="PC" w:date="2017-03-24T09:10:00Z"/>
          <w:rFonts w:hint="eastAsia"/>
          <w:szCs w:val="21"/>
        </w:rPr>
      </w:pPr>
      <w:ins w:id="112" w:author="PC" w:date="2017-03-24T09:10:00Z">
        <w:r w:rsidRPr="002B14B6">
          <w:rPr>
            <w:rFonts w:hint="eastAsia"/>
            <w:szCs w:val="21"/>
          </w:rPr>
          <w:t>学生可对自己的个人信息进行修改维护。</w:t>
        </w:r>
      </w:ins>
    </w:p>
    <w:p w:rsidR="00F8702F" w:rsidRPr="002B14B6" w:rsidRDefault="00F8702F" w:rsidP="00F8702F">
      <w:pPr>
        <w:rPr>
          <w:ins w:id="113" w:author="PC" w:date="2017-03-24T09:10:00Z"/>
          <w:rFonts w:hint="eastAsia"/>
          <w:b/>
          <w:szCs w:val="21"/>
        </w:rPr>
      </w:pPr>
      <w:ins w:id="114" w:author="PC" w:date="2017-03-24T09:11:00Z">
        <w:r w:rsidRPr="002B14B6">
          <w:rPr>
            <w:rFonts w:hint="eastAsia"/>
            <w:b/>
            <w:szCs w:val="21"/>
          </w:rPr>
          <w:t>二、</w:t>
        </w:r>
      </w:ins>
      <w:ins w:id="115" w:author="PC" w:date="2017-03-24T09:10:00Z">
        <w:r w:rsidRPr="002B14B6">
          <w:rPr>
            <w:rFonts w:hint="eastAsia"/>
            <w:b/>
            <w:szCs w:val="21"/>
          </w:rPr>
          <w:t>商务要求</w:t>
        </w:r>
      </w:ins>
    </w:p>
    <w:p w:rsidR="00F8702F" w:rsidRPr="002B14B6" w:rsidRDefault="00F8702F" w:rsidP="00F8702F">
      <w:pPr>
        <w:ind w:firstLineChars="200" w:firstLine="420"/>
        <w:rPr>
          <w:ins w:id="116" w:author="PC" w:date="2017-03-24T09:10:00Z"/>
          <w:rFonts w:hint="eastAsia"/>
          <w:szCs w:val="21"/>
        </w:rPr>
      </w:pPr>
      <w:ins w:id="117" w:author="PC" w:date="2017-03-24T09:10:00Z">
        <w:r w:rsidRPr="002B14B6">
          <w:rPr>
            <w:rFonts w:hint="eastAsia"/>
            <w:szCs w:val="21"/>
          </w:rPr>
          <w:t>1.</w:t>
        </w:r>
        <w:r w:rsidRPr="002B14B6">
          <w:rPr>
            <w:rFonts w:hint="eastAsia"/>
            <w:szCs w:val="21"/>
          </w:rPr>
          <w:tab/>
        </w:r>
        <w:r w:rsidRPr="002B14B6">
          <w:rPr>
            <w:rFonts w:hint="eastAsia"/>
            <w:szCs w:val="21"/>
          </w:rPr>
          <w:t>投标人应在合同签订后</w:t>
        </w:r>
        <w:r w:rsidRPr="002B14B6">
          <w:rPr>
            <w:rFonts w:hint="eastAsia"/>
            <w:szCs w:val="21"/>
          </w:rPr>
          <w:t>60</w:t>
        </w:r>
        <w:r w:rsidRPr="002B14B6">
          <w:rPr>
            <w:rFonts w:hint="eastAsia"/>
            <w:szCs w:val="21"/>
          </w:rPr>
          <w:t>日内完成项目开发和安装调试工作。</w:t>
        </w:r>
      </w:ins>
    </w:p>
    <w:p w:rsidR="00F8702F" w:rsidRPr="002B14B6" w:rsidRDefault="00F8702F" w:rsidP="00F8702F">
      <w:pPr>
        <w:ind w:firstLineChars="200" w:firstLine="420"/>
        <w:rPr>
          <w:ins w:id="118" w:author="PC" w:date="2017-03-24T09:10:00Z"/>
          <w:rFonts w:hint="eastAsia"/>
          <w:szCs w:val="21"/>
        </w:rPr>
      </w:pPr>
      <w:ins w:id="119" w:author="PC" w:date="2017-03-24T09:10:00Z">
        <w:r w:rsidRPr="002B14B6">
          <w:rPr>
            <w:rFonts w:hint="eastAsia"/>
            <w:szCs w:val="21"/>
          </w:rPr>
          <w:t>2.</w:t>
        </w:r>
        <w:r w:rsidRPr="002B14B6">
          <w:rPr>
            <w:rFonts w:hint="eastAsia"/>
            <w:szCs w:val="21"/>
          </w:rPr>
          <w:tab/>
        </w:r>
        <w:r w:rsidRPr="002B14B6">
          <w:rPr>
            <w:rFonts w:hint="eastAsia"/>
            <w:szCs w:val="21"/>
          </w:rPr>
          <w:t>第一阶段：第</w:t>
        </w:r>
        <w:r w:rsidRPr="002B14B6">
          <w:rPr>
            <w:rFonts w:hint="eastAsia"/>
            <w:szCs w:val="21"/>
          </w:rPr>
          <w:t>1-10</w:t>
        </w:r>
        <w:r w:rsidRPr="002B14B6">
          <w:rPr>
            <w:rFonts w:hint="eastAsia"/>
            <w:szCs w:val="21"/>
          </w:rPr>
          <w:t>天</w:t>
        </w:r>
        <w:r w:rsidRPr="002B14B6">
          <w:rPr>
            <w:rFonts w:hint="eastAsia"/>
            <w:szCs w:val="21"/>
          </w:rPr>
          <w:t xml:space="preserve"> ---</w:t>
        </w:r>
        <w:r w:rsidRPr="002B14B6">
          <w:rPr>
            <w:rFonts w:hint="eastAsia"/>
            <w:szCs w:val="21"/>
          </w:rPr>
          <w:t>调研信息整合，设计方案论证。</w:t>
        </w:r>
      </w:ins>
    </w:p>
    <w:p w:rsidR="00F8702F" w:rsidRPr="002B14B6" w:rsidRDefault="00F8702F" w:rsidP="00F8702F">
      <w:pPr>
        <w:ind w:firstLineChars="400" w:firstLine="840"/>
        <w:rPr>
          <w:ins w:id="120" w:author="PC" w:date="2017-03-24T09:10:00Z"/>
          <w:rFonts w:hint="eastAsia"/>
          <w:szCs w:val="21"/>
        </w:rPr>
      </w:pPr>
      <w:ins w:id="121" w:author="PC" w:date="2017-03-24T09:10:00Z">
        <w:r w:rsidRPr="002B14B6">
          <w:rPr>
            <w:rFonts w:hint="eastAsia"/>
            <w:szCs w:val="21"/>
          </w:rPr>
          <w:t>第二阶段：第</w:t>
        </w:r>
        <w:r w:rsidRPr="002B14B6">
          <w:rPr>
            <w:rFonts w:hint="eastAsia"/>
            <w:szCs w:val="21"/>
          </w:rPr>
          <w:t>11-45</w:t>
        </w:r>
        <w:r w:rsidRPr="002B14B6">
          <w:rPr>
            <w:rFonts w:hint="eastAsia"/>
            <w:szCs w:val="21"/>
          </w:rPr>
          <w:t>天</w:t>
        </w:r>
        <w:r w:rsidRPr="002B14B6">
          <w:rPr>
            <w:rFonts w:hint="eastAsia"/>
            <w:szCs w:val="21"/>
          </w:rPr>
          <w:t xml:space="preserve"> --- </w:t>
        </w:r>
        <w:r w:rsidRPr="002B14B6">
          <w:rPr>
            <w:rFonts w:hint="eastAsia"/>
            <w:szCs w:val="21"/>
          </w:rPr>
          <w:t>项目全面开发，软件测试运行。</w:t>
        </w:r>
      </w:ins>
    </w:p>
    <w:p w:rsidR="00F8702F" w:rsidRPr="002B14B6" w:rsidRDefault="00F8702F" w:rsidP="00F8702F">
      <w:pPr>
        <w:ind w:firstLineChars="400" w:firstLine="840"/>
        <w:rPr>
          <w:ins w:id="122" w:author="PC" w:date="2017-03-24T09:10:00Z"/>
          <w:rFonts w:hint="eastAsia"/>
          <w:szCs w:val="21"/>
        </w:rPr>
      </w:pPr>
      <w:ins w:id="123" w:author="PC" w:date="2017-03-24T09:10:00Z">
        <w:r w:rsidRPr="002B14B6">
          <w:rPr>
            <w:rFonts w:hint="eastAsia"/>
            <w:szCs w:val="21"/>
          </w:rPr>
          <w:t>第三阶段：第</w:t>
        </w:r>
        <w:r w:rsidRPr="002B14B6">
          <w:rPr>
            <w:rFonts w:hint="eastAsia"/>
            <w:szCs w:val="21"/>
          </w:rPr>
          <w:t>46-60</w:t>
        </w:r>
        <w:r w:rsidRPr="002B14B6">
          <w:rPr>
            <w:rFonts w:hint="eastAsia"/>
            <w:szCs w:val="21"/>
          </w:rPr>
          <w:t>天</w:t>
        </w:r>
        <w:r w:rsidRPr="002B14B6">
          <w:rPr>
            <w:rFonts w:hint="eastAsia"/>
            <w:szCs w:val="21"/>
          </w:rPr>
          <w:t xml:space="preserve"> --- </w:t>
        </w:r>
        <w:r w:rsidRPr="002B14B6">
          <w:rPr>
            <w:rFonts w:hint="eastAsia"/>
            <w:szCs w:val="21"/>
          </w:rPr>
          <w:t>进行安装调试、完成系统验收。</w:t>
        </w:r>
      </w:ins>
    </w:p>
    <w:p w:rsidR="00F8702F" w:rsidRPr="002B14B6" w:rsidRDefault="00F8702F" w:rsidP="00F8702F">
      <w:pPr>
        <w:ind w:firstLineChars="200" w:firstLine="420"/>
        <w:rPr>
          <w:ins w:id="124" w:author="PC" w:date="2017-03-24T09:12:00Z"/>
          <w:rFonts w:ascii="宋体" w:hAnsi="宋体" w:hint="eastAsia"/>
          <w:b/>
          <w:bCs/>
          <w:szCs w:val="21"/>
        </w:rPr>
      </w:pPr>
      <w:ins w:id="125" w:author="PC" w:date="2017-03-24T09:10:00Z">
        <w:r w:rsidRPr="002B14B6">
          <w:rPr>
            <w:rFonts w:hint="eastAsia"/>
            <w:szCs w:val="21"/>
          </w:rPr>
          <w:t>3.</w:t>
        </w:r>
        <w:r w:rsidRPr="002B14B6">
          <w:rPr>
            <w:rFonts w:hint="eastAsia"/>
            <w:szCs w:val="21"/>
          </w:rPr>
          <w:tab/>
        </w:r>
        <w:r w:rsidRPr="002B14B6">
          <w:rPr>
            <w:rFonts w:hint="eastAsia"/>
            <w:szCs w:val="21"/>
          </w:rPr>
          <w:t>付款方式：</w:t>
        </w:r>
      </w:ins>
      <w:ins w:id="126" w:author="PC" w:date="2017-03-24T09:12:00Z">
        <w:r w:rsidRPr="002B14B6">
          <w:rPr>
            <w:rFonts w:ascii="宋体" w:hAnsi="宋体" w:hint="eastAsia"/>
            <w:szCs w:val="21"/>
          </w:rPr>
          <w:t>验收合格后，乙方提供全额含税发票给甲方，甲方负责办理相关付款资料，经审批后支付全部货款。</w:t>
        </w:r>
      </w:ins>
    </w:p>
    <w:p w:rsidR="00F8702F" w:rsidRPr="002B14B6" w:rsidRDefault="00F8702F" w:rsidP="00F8702F">
      <w:pPr>
        <w:ind w:firstLineChars="200" w:firstLine="420"/>
        <w:rPr>
          <w:ins w:id="127" w:author="PC" w:date="2017-03-24T09:10:00Z"/>
          <w:rFonts w:hint="eastAsia"/>
          <w:szCs w:val="21"/>
        </w:rPr>
      </w:pPr>
      <w:ins w:id="128" w:author="PC" w:date="2017-03-24T09:10:00Z">
        <w:r w:rsidRPr="002B14B6">
          <w:rPr>
            <w:rFonts w:hint="eastAsia"/>
            <w:szCs w:val="21"/>
          </w:rPr>
          <w:t>4.</w:t>
        </w:r>
        <w:r w:rsidRPr="002B14B6">
          <w:rPr>
            <w:rFonts w:hint="eastAsia"/>
            <w:szCs w:val="21"/>
          </w:rPr>
          <w:tab/>
        </w:r>
        <w:r w:rsidRPr="002B14B6">
          <w:rPr>
            <w:rFonts w:hint="eastAsia"/>
            <w:szCs w:val="21"/>
          </w:rPr>
          <w:t>验收要求：学院组织系统验收，模拟学期课程编排对系统进行试运行。</w:t>
        </w:r>
      </w:ins>
    </w:p>
    <w:p w:rsidR="00F8702F" w:rsidRPr="002B14B6" w:rsidRDefault="00F8702F" w:rsidP="00F8702F">
      <w:pPr>
        <w:ind w:firstLineChars="200" w:firstLine="420"/>
        <w:rPr>
          <w:ins w:id="129" w:author="PC" w:date="2017-03-24T09:10:00Z"/>
          <w:rFonts w:hint="eastAsia"/>
          <w:szCs w:val="21"/>
        </w:rPr>
      </w:pPr>
      <w:ins w:id="130" w:author="PC" w:date="2017-03-24T09:10:00Z">
        <w:r w:rsidRPr="002B14B6">
          <w:rPr>
            <w:rFonts w:hint="eastAsia"/>
            <w:szCs w:val="21"/>
          </w:rPr>
          <w:t>5.</w:t>
        </w:r>
        <w:r w:rsidRPr="002B14B6">
          <w:rPr>
            <w:rFonts w:hint="eastAsia"/>
            <w:szCs w:val="21"/>
          </w:rPr>
          <w:tab/>
        </w:r>
        <w:r w:rsidRPr="002B14B6">
          <w:rPr>
            <w:rFonts w:hint="eastAsia"/>
            <w:szCs w:val="21"/>
          </w:rPr>
          <w:t>培训要求：技术人员在现场至少开展两次培训，确保相关人员能够正常熟练操作系统。</w:t>
        </w:r>
      </w:ins>
    </w:p>
    <w:p w:rsidR="00F8702F" w:rsidRPr="002B14B6" w:rsidRDefault="00F8702F" w:rsidP="00F8702F">
      <w:pPr>
        <w:ind w:firstLineChars="200" w:firstLine="420"/>
        <w:rPr>
          <w:ins w:id="131" w:author="PC" w:date="2017-03-24T09:10:00Z"/>
          <w:rFonts w:hint="eastAsia"/>
          <w:szCs w:val="21"/>
        </w:rPr>
      </w:pPr>
      <w:ins w:id="132" w:author="PC" w:date="2017-03-24T09:10:00Z">
        <w:r w:rsidRPr="002B14B6">
          <w:rPr>
            <w:rFonts w:hint="eastAsia"/>
            <w:szCs w:val="21"/>
          </w:rPr>
          <w:t>6.</w:t>
        </w:r>
        <w:r w:rsidRPr="002B14B6">
          <w:rPr>
            <w:rFonts w:hint="eastAsia"/>
            <w:szCs w:val="21"/>
          </w:rPr>
          <w:tab/>
        </w:r>
        <w:r w:rsidRPr="002B14B6">
          <w:rPr>
            <w:rFonts w:hint="eastAsia"/>
            <w:szCs w:val="21"/>
          </w:rPr>
          <w:t>售后服务要求：确保软件能够正常运行</w:t>
        </w:r>
        <w:r w:rsidRPr="002B14B6">
          <w:rPr>
            <w:rFonts w:hint="eastAsia"/>
            <w:szCs w:val="21"/>
          </w:rPr>
          <w:t>3</w:t>
        </w:r>
        <w:r w:rsidRPr="002B14B6">
          <w:rPr>
            <w:rFonts w:hint="eastAsia"/>
            <w:szCs w:val="21"/>
          </w:rPr>
          <w:t>年</w:t>
        </w:r>
        <w:r w:rsidRPr="002B14B6">
          <w:rPr>
            <w:rFonts w:hint="eastAsia"/>
            <w:szCs w:val="21"/>
          </w:rPr>
          <w:t>,</w:t>
        </w:r>
        <w:r w:rsidRPr="002B14B6">
          <w:rPr>
            <w:rFonts w:hint="eastAsia"/>
            <w:szCs w:val="21"/>
          </w:rPr>
          <w:t>免费提供系统升级服务。终身保修，质保期后维修只收取软件维护的最低成本价。</w:t>
        </w:r>
      </w:ins>
    </w:p>
    <w:p w:rsidR="00F8702F" w:rsidRPr="00163FD7" w:rsidRDefault="00F8702F" w:rsidP="00F8702F">
      <w:pPr>
        <w:ind w:firstLineChars="200" w:firstLine="420"/>
        <w:rPr>
          <w:ins w:id="133" w:author="PC" w:date="2017-03-24T09:10:00Z"/>
          <w:rFonts w:hint="eastAsia"/>
          <w:color w:val="FF0000"/>
          <w:szCs w:val="21"/>
        </w:rPr>
      </w:pPr>
      <w:ins w:id="134" w:author="PC" w:date="2017-03-24T09:10:00Z">
        <w:r w:rsidRPr="002B14B6">
          <w:rPr>
            <w:rFonts w:hint="eastAsia"/>
            <w:color w:val="FF0000"/>
            <w:szCs w:val="21"/>
          </w:rPr>
          <w:t>7.</w:t>
        </w:r>
        <w:r w:rsidRPr="002B14B6">
          <w:rPr>
            <w:rFonts w:hint="eastAsia"/>
            <w:color w:val="FF0000"/>
            <w:szCs w:val="21"/>
          </w:rPr>
          <w:tab/>
        </w:r>
        <w:r w:rsidRPr="002B14B6">
          <w:rPr>
            <w:rFonts w:hint="eastAsia"/>
            <w:color w:val="FF0000"/>
            <w:szCs w:val="21"/>
          </w:rPr>
          <w:t>该项目开发软件产权</w:t>
        </w:r>
        <w:r w:rsidRPr="002B14B6">
          <w:rPr>
            <w:rFonts w:hint="eastAsia"/>
            <w:color w:val="FF0000"/>
            <w:szCs w:val="21"/>
            <w:u w:val="single"/>
          </w:rPr>
          <w:t>归甲</w:t>
        </w:r>
      </w:ins>
      <w:r w:rsidRPr="002B14B6">
        <w:rPr>
          <w:rFonts w:hint="eastAsia"/>
          <w:color w:val="FF0000"/>
          <w:szCs w:val="21"/>
          <w:u w:val="single"/>
        </w:rPr>
        <w:t>乙双方所共</w:t>
      </w:r>
      <w:ins w:id="135" w:author="PC" w:date="2017-03-24T09:10:00Z">
        <w:r w:rsidRPr="002B14B6">
          <w:rPr>
            <w:rFonts w:hint="eastAsia"/>
            <w:color w:val="FF0000"/>
            <w:szCs w:val="21"/>
            <w:u w:val="single"/>
          </w:rPr>
          <w:t>有。</w:t>
        </w:r>
      </w:ins>
    </w:p>
    <w:p w:rsidR="00F8702F" w:rsidRPr="00CB00E6" w:rsidRDefault="00F8702F" w:rsidP="00F8702F">
      <w:pPr>
        <w:ind w:firstLineChars="1500" w:firstLine="6600"/>
        <w:jc w:val="center"/>
        <w:outlineLvl w:val="1"/>
        <w:rPr>
          <w:rFonts w:ascii="宋体" w:hAnsi="宋体" w:hint="eastAsia"/>
          <w:sz w:val="44"/>
          <w:szCs w:val="21"/>
        </w:rPr>
      </w:pPr>
    </w:p>
    <w:p w:rsidR="00BD3F73" w:rsidRPr="00F8702F" w:rsidRDefault="00BD3F73"/>
    <w:sectPr w:rsidR="00BD3F73" w:rsidRPr="00F8702F" w:rsidSect="00E776D5">
      <w:footerReference w:type="even" r:id="rId7"/>
      <w:footerReference w:type="default" r:id="rId8"/>
      <w:pgSz w:w="11906" w:h="16838" w:code="9"/>
      <w:pgMar w:top="1440" w:right="1797" w:bottom="1440" w:left="1797" w:header="851" w:footer="992" w:gutter="0"/>
      <w:pgNumType w:start="1" w:chapStyle="1" w:chapSep="enDash"/>
      <w:cols w:space="425"/>
      <w:vAlign w:val="both"/>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F73" w:rsidRDefault="00BD3F73" w:rsidP="00F8702F">
      <w:r>
        <w:separator/>
      </w:r>
    </w:p>
  </w:endnote>
  <w:endnote w:type="continuationSeparator" w:id="1">
    <w:p w:rsidR="00BD3F73" w:rsidRDefault="00BD3F73" w:rsidP="00F870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 w:name="华文隶书">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694" w:rsidRDefault="00BD3F73" w:rsidP="00E776D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4</w:t>
    </w:r>
    <w:r>
      <w:rPr>
        <w:rStyle w:val="a5"/>
      </w:rPr>
      <w:fldChar w:fldCharType="end"/>
    </w:r>
  </w:p>
  <w:p w:rsidR="002C2694" w:rsidRDefault="00BD3F7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694" w:rsidRDefault="00BD3F73" w:rsidP="00E776D5">
    <w:pPr>
      <w:pStyle w:val="a4"/>
      <w:framePr w:wrap="around" w:vAnchor="text" w:hAnchor="margin" w:xAlign="center" w:y="1"/>
      <w:rPr>
        <w:rStyle w:val="a5"/>
        <w:rFonts w:hint="eastAsia"/>
      </w:rPr>
    </w:pPr>
  </w:p>
  <w:p w:rsidR="002C2694" w:rsidRDefault="00BD3F73">
    <w:pPr>
      <w:pStyle w:val="a4"/>
      <w:ind w:firstLineChars="1900" w:firstLine="3420"/>
    </w:pPr>
    <w:r w:rsidRPr="001568AD">
      <w:rPr>
        <w:rFonts w:hint="eastAsia"/>
        <w:kern w:val="0"/>
        <w:szCs w:val="21"/>
      </w:rPr>
      <w:t>第</w:t>
    </w:r>
    <w:r w:rsidRPr="001568AD">
      <w:rPr>
        <w:rFonts w:hint="eastAsia"/>
        <w:kern w:val="0"/>
        <w:szCs w:val="21"/>
      </w:rPr>
      <w:t xml:space="preserve"> </w:t>
    </w:r>
    <w:r w:rsidRPr="001568AD">
      <w:rPr>
        <w:kern w:val="0"/>
        <w:szCs w:val="21"/>
      </w:rPr>
      <w:fldChar w:fldCharType="begin"/>
    </w:r>
    <w:r w:rsidRPr="001568AD">
      <w:rPr>
        <w:kern w:val="0"/>
        <w:szCs w:val="21"/>
      </w:rPr>
      <w:instrText xml:space="preserve"> PAGE </w:instrText>
    </w:r>
    <w:r>
      <w:rPr>
        <w:kern w:val="0"/>
        <w:szCs w:val="21"/>
      </w:rPr>
      <w:fldChar w:fldCharType="separate"/>
    </w:r>
    <w:r w:rsidR="00F8702F">
      <w:rPr>
        <w:noProof/>
        <w:kern w:val="0"/>
        <w:szCs w:val="21"/>
      </w:rPr>
      <w:t>1</w:t>
    </w:r>
    <w:r w:rsidRPr="001568AD">
      <w:rPr>
        <w:kern w:val="0"/>
        <w:szCs w:val="21"/>
      </w:rPr>
      <w:fldChar w:fldCharType="end"/>
    </w:r>
    <w:r w:rsidRPr="001568AD">
      <w:rPr>
        <w:rFonts w:hint="eastAsia"/>
        <w:kern w:val="0"/>
        <w:szCs w:val="21"/>
      </w:rPr>
      <w:t xml:space="preserve"> </w:t>
    </w:r>
    <w:r w:rsidRPr="001568AD">
      <w:rPr>
        <w:rFonts w:hint="eastAsia"/>
        <w:kern w:val="0"/>
        <w:szCs w:val="21"/>
      </w:rPr>
      <w:t>页</w:t>
    </w:r>
    <w:r w:rsidRPr="001568AD">
      <w:rPr>
        <w:rFonts w:hint="eastAsia"/>
        <w:kern w:val="0"/>
        <w:szCs w:val="21"/>
      </w:rPr>
      <w:t xml:space="preserve"> </w:t>
    </w:r>
    <w:r w:rsidRPr="001568AD">
      <w:rPr>
        <w:rFonts w:hint="eastAsia"/>
        <w:kern w:val="0"/>
        <w:szCs w:val="21"/>
      </w:rPr>
      <w:t>共</w:t>
    </w:r>
    <w:r w:rsidRPr="001568AD">
      <w:rPr>
        <w:rFonts w:hint="eastAsia"/>
        <w:kern w:val="0"/>
        <w:szCs w:val="21"/>
      </w:rPr>
      <w:t xml:space="preserve"> </w:t>
    </w:r>
    <w:r w:rsidRPr="001568AD">
      <w:rPr>
        <w:kern w:val="0"/>
        <w:szCs w:val="21"/>
      </w:rPr>
      <w:fldChar w:fldCharType="begin"/>
    </w:r>
    <w:r w:rsidRPr="001568AD">
      <w:rPr>
        <w:kern w:val="0"/>
        <w:szCs w:val="21"/>
      </w:rPr>
      <w:instrText xml:space="preserve"> NUMPAGES </w:instrText>
    </w:r>
    <w:r>
      <w:rPr>
        <w:kern w:val="0"/>
        <w:szCs w:val="21"/>
      </w:rPr>
      <w:fldChar w:fldCharType="separate"/>
    </w:r>
    <w:r w:rsidR="00F8702F">
      <w:rPr>
        <w:noProof/>
        <w:kern w:val="0"/>
        <w:szCs w:val="21"/>
      </w:rPr>
      <w:t>2</w:t>
    </w:r>
    <w:r w:rsidRPr="001568AD">
      <w:rPr>
        <w:kern w:val="0"/>
        <w:szCs w:val="21"/>
      </w:rPr>
      <w:fldChar w:fldCharType="end"/>
    </w:r>
    <w:r w:rsidRPr="001568AD">
      <w:rPr>
        <w:rFonts w:hint="eastAsia"/>
        <w:kern w:val="0"/>
        <w:szCs w:val="21"/>
      </w:rPr>
      <w:t xml:space="preserve"> </w:t>
    </w:r>
    <w:r w:rsidRPr="001568AD">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F73" w:rsidRDefault="00BD3F73" w:rsidP="00F8702F">
      <w:r>
        <w:separator/>
      </w:r>
    </w:p>
  </w:footnote>
  <w:footnote w:type="continuationSeparator" w:id="1">
    <w:p w:rsidR="00BD3F73" w:rsidRDefault="00BD3F73" w:rsidP="00F870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A3CCE"/>
    <w:multiLevelType w:val="hybridMultilevel"/>
    <w:tmpl w:val="7F1E1E86"/>
    <w:lvl w:ilvl="0" w:tplc="0550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702F"/>
    <w:rsid w:val="00BD3F73"/>
    <w:rsid w:val="00F870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F8702F"/>
    <w:pPr>
      <w:keepNext/>
      <w:ind w:firstLineChars="1400" w:firstLine="2943"/>
      <w:outlineLvl w:val="1"/>
    </w:pPr>
    <w:rPr>
      <w:rFonts w:ascii="Monotype Corsiva" w:eastAsia="华文隶书" w:hAnsi="Monotype Corsiva"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0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02F"/>
    <w:rPr>
      <w:sz w:val="18"/>
      <w:szCs w:val="18"/>
    </w:rPr>
  </w:style>
  <w:style w:type="paragraph" w:styleId="a4">
    <w:name w:val="footer"/>
    <w:basedOn w:val="a"/>
    <w:link w:val="Char0"/>
    <w:unhideWhenUsed/>
    <w:rsid w:val="00F870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02F"/>
    <w:rPr>
      <w:sz w:val="18"/>
      <w:szCs w:val="18"/>
    </w:rPr>
  </w:style>
  <w:style w:type="character" w:customStyle="1" w:styleId="2Char">
    <w:name w:val="标题 2 Char"/>
    <w:basedOn w:val="a0"/>
    <w:link w:val="2"/>
    <w:rsid w:val="00F8702F"/>
    <w:rPr>
      <w:rFonts w:ascii="Monotype Corsiva" w:eastAsia="华文隶书" w:hAnsi="Monotype Corsiva" w:cs="Times New Roman"/>
      <w:b/>
      <w:bCs/>
      <w:szCs w:val="24"/>
    </w:rPr>
  </w:style>
  <w:style w:type="character" w:styleId="a5">
    <w:name w:val="page number"/>
    <w:basedOn w:val="a0"/>
    <w:rsid w:val="00F8702F"/>
  </w:style>
  <w:style w:type="paragraph" w:styleId="a6">
    <w:name w:val="Document Map"/>
    <w:basedOn w:val="a"/>
    <w:link w:val="Char1"/>
    <w:uiPriority w:val="99"/>
    <w:semiHidden/>
    <w:unhideWhenUsed/>
    <w:rsid w:val="00F8702F"/>
    <w:rPr>
      <w:rFonts w:ascii="宋体" w:eastAsia="宋体"/>
      <w:sz w:val="18"/>
      <w:szCs w:val="18"/>
    </w:rPr>
  </w:style>
  <w:style w:type="character" w:customStyle="1" w:styleId="Char1">
    <w:name w:val="文档结构图 Char"/>
    <w:basedOn w:val="a0"/>
    <w:link w:val="a6"/>
    <w:uiPriority w:val="99"/>
    <w:semiHidden/>
    <w:rsid w:val="00F8702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1482</Characters>
  <Application>Microsoft Office Word</Application>
  <DocSecurity>0</DocSecurity>
  <Lines>12</Lines>
  <Paragraphs>3</Paragraphs>
  <ScaleCrop>false</ScaleCrop>
  <Company>CHINA</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2017-09-29T01:34:00Z</dcterms:created>
  <dcterms:modified xsi:type="dcterms:W3CDTF">2017-09-29T01:34:00Z</dcterms:modified>
</cp:coreProperties>
</file>